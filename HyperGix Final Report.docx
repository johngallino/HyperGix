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pPr>
      <w:bookmarkStart w:colFirst="0" w:colLast="0" w:name="_z689cnbqs5h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line="360" w:lineRule="auto"/>
        <w:jc w:val="center"/>
        <w:rPr>
          <w:b w:val="1"/>
          <w:i w:val="1"/>
        </w:rPr>
      </w:pPr>
      <w:bookmarkStart w:colFirst="0" w:colLast="0" w:name="_ietbsr88je6q" w:id="1"/>
      <w:bookmarkEnd w:id="1"/>
      <w:r w:rsidDel="00000000" w:rsidR="00000000" w:rsidRPr="00000000">
        <w:rPr>
          <w:b w:val="1"/>
          <w:i w:val="1"/>
          <w:rtl w:val="0"/>
        </w:rPr>
        <w:t xml:space="preserve">HyperGix</w:t>
      </w:r>
    </w:p>
    <w:p w:rsidR="00000000" w:rsidDel="00000000" w:rsidP="00000000" w:rsidRDefault="00000000" w:rsidRPr="00000000" w14:paraId="00000004">
      <w:pPr>
        <w:pStyle w:val="Subtitle"/>
        <w:spacing w:line="360" w:lineRule="auto"/>
        <w:jc w:val="center"/>
        <w:rPr/>
      </w:pPr>
      <w:bookmarkStart w:colFirst="0" w:colLast="0" w:name="_uuk7affkona4" w:id="2"/>
      <w:bookmarkEnd w:id="2"/>
      <w:r w:rsidDel="00000000" w:rsidR="00000000" w:rsidRPr="00000000">
        <w:rPr>
          <w:rtl w:val="0"/>
        </w:rPr>
        <w:t xml:space="preserve">Building a User-Friendly, Open Source Hyperspectral Imagery Analysis Application From Scratch</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t xml:space="preserve">Master's Project</w:t>
      </w:r>
    </w:p>
    <w:p w:rsidR="00000000" w:rsidDel="00000000" w:rsidP="00000000" w:rsidRDefault="00000000" w:rsidRPr="00000000" w14:paraId="00000007">
      <w:pPr>
        <w:spacing w:line="240" w:lineRule="auto"/>
        <w:jc w:val="center"/>
        <w:rPr/>
      </w:pPr>
      <w:r w:rsidDel="00000000" w:rsidR="00000000" w:rsidRPr="00000000">
        <w:rPr>
          <w:rtl w:val="0"/>
        </w:rPr>
        <w:t xml:space="preserve">Department of Computer Science</w:t>
      </w:r>
    </w:p>
    <w:p w:rsidR="00000000" w:rsidDel="00000000" w:rsidP="00000000" w:rsidRDefault="00000000" w:rsidRPr="00000000" w14:paraId="00000008">
      <w:pPr>
        <w:spacing w:line="240" w:lineRule="auto"/>
        <w:jc w:val="center"/>
        <w:rPr/>
      </w:pPr>
      <w:r w:rsidDel="00000000" w:rsidR="00000000" w:rsidRPr="00000000">
        <w:rPr>
          <w:rtl w:val="0"/>
        </w:rPr>
        <w:t xml:space="preserve">Montclair State University</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36"/>
          <w:szCs w:val="36"/>
        </w:rPr>
      </w:pPr>
      <w:r w:rsidDel="00000000" w:rsidR="00000000" w:rsidRPr="00000000">
        <w:rPr>
          <w:sz w:val="36"/>
          <w:szCs w:val="36"/>
          <w:rtl w:val="0"/>
        </w:rPr>
        <w:t xml:space="preserve">John Gallino</w:t>
      </w:r>
    </w:p>
    <w:p w:rsidR="00000000" w:rsidDel="00000000" w:rsidP="00000000" w:rsidRDefault="00000000" w:rsidRPr="00000000" w14:paraId="0000000C">
      <w:pPr>
        <w:spacing w:line="360" w:lineRule="auto"/>
        <w:jc w:val="center"/>
        <w:rPr>
          <w:sz w:val="36"/>
          <w:szCs w:val="36"/>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t xml:space="preserve">Fall 2021</w:t>
      </w:r>
      <w:r w:rsidDel="00000000" w:rsidR="00000000" w:rsidRPr="00000000">
        <w:rPr>
          <w:rtl w:val="0"/>
        </w:rPr>
      </w:r>
    </w:p>
    <w:p w:rsidR="00000000" w:rsidDel="00000000" w:rsidP="00000000" w:rsidRDefault="00000000" w:rsidRPr="00000000" w14:paraId="0000000E">
      <w:pPr>
        <w:spacing w:line="360" w:lineRule="auto"/>
        <w:jc w:val="center"/>
        <w:rPr>
          <w:sz w:val="32"/>
          <w:szCs w:val="32"/>
        </w:rPr>
      </w:pPr>
      <w:r w:rsidDel="00000000" w:rsidR="00000000" w:rsidRPr="00000000">
        <w:rPr>
          <w:sz w:val="32"/>
          <w:szCs w:val="32"/>
          <w:rtl w:val="0"/>
        </w:rPr>
        <w:t xml:space="preserve">Advisor: Dr. Stefan Robila</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line="360" w:lineRule="auto"/>
        <w:rPr/>
      </w:pPr>
      <w:bookmarkStart w:colFirst="0" w:colLast="0" w:name="_spl52jmvfklg" w:id="3"/>
      <w:bookmarkEnd w:id="3"/>
      <w:r w:rsidDel="00000000" w:rsidR="00000000" w:rsidRPr="00000000">
        <w:rPr>
          <w:rtl w:val="0"/>
        </w:rPr>
        <w:t xml:space="preserve">Abstract</w:t>
      </w:r>
    </w:p>
    <w:p w:rsidR="00000000" w:rsidDel="00000000" w:rsidP="00000000" w:rsidRDefault="00000000" w:rsidRPr="00000000" w14:paraId="00000010">
      <w:pPr>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3"/>
        <w:rPr/>
      </w:pPr>
      <w:bookmarkStart w:colFirst="0" w:colLast="0" w:name="_nqd5hjcgxm" w:id="4"/>
      <w:bookmarkEnd w:id="4"/>
      <w:r w:rsidDel="00000000" w:rsidR="00000000" w:rsidRPr="00000000">
        <w:rPr>
          <w:rtl w:val="0"/>
        </w:rPr>
        <w:t xml:space="preserve">Contents</w:t>
      </w:r>
    </w:p>
    <w:p w:rsidR="00000000" w:rsidDel="00000000" w:rsidP="00000000" w:rsidRDefault="00000000" w:rsidRPr="00000000" w14:paraId="00000012">
      <w:pPr>
        <w:keepLines w:val="0"/>
        <w:widowControl w:val="1"/>
        <w:spacing w:line="360" w:lineRule="auto"/>
        <w:rPr>
          <w:sz w:val="24"/>
          <w:szCs w:val="24"/>
        </w:rPr>
      </w:pPr>
      <w:r w:rsidDel="00000000" w:rsidR="00000000" w:rsidRPr="00000000">
        <w:rPr>
          <w:sz w:val="24"/>
          <w:szCs w:val="24"/>
          <w:rtl w:val="0"/>
        </w:rPr>
        <w:t xml:space="preserve">Abstract……………………………………………………………………………………………………………………………………. 2</w:t>
      </w:r>
    </w:p>
    <w:p w:rsidR="00000000" w:rsidDel="00000000" w:rsidP="00000000" w:rsidRDefault="00000000" w:rsidRPr="00000000" w14:paraId="00000013">
      <w:pPr>
        <w:keepLines w:val="0"/>
        <w:widowControl w:val="1"/>
        <w:spacing w:line="360" w:lineRule="auto"/>
        <w:rPr>
          <w:sz w:val="24"/>
          <w:szCs w:val="24"/>
        </w:rPr>
      </w:pPr>
      <w:r w:rsidDel="00000000" w:rsidR="00000000" w:rsidRPr="00000000">
        <w:rPr>
          <w:sz w:val="24"/>
          <w:szCs w:val="24"/>
          <w:rtl w:val="0"/>
        </w:rPr>
        <w:t xml:space="preserve">List of Figures……………………………………………………………………………………………………………………………. 3</w:t>
      </w:r>
    </w:p>
    <w:p w:rsidR="00000000" w:rsidDel="00000000" w:rsidP="00000000" w:rsidRDefault="00000000" w:rsidRPr="00000000" w14:paraId="00000014">
      <w:pPr>
        <w:keepLines w:val="0"/>
        <w:widowControl w:val="1"/>
        <w:numPr>
          <w:ilvl w:val="0"/>
          <w:numId w:val="1"/>
        </w:numPr>
        <w:spacing w:after="0" w:afterAutospacing="0" w:line="360" w:lineRule="auto"/>
        <w:ind w:left="540" w:hanging="360"/>
        <w:rPr>
          <w:sz w:val="24"/>
          <w:szCs w:val="24"/>
        </w:rPr>
      </w:pPr>
      <w:r w:rsidDel="00000000" w:rsidR="00000000" w:rsidRPr="00000000">
        <w:rPr>
          <w:sz w:val="24"/>
          <w:szCs w:val="24"/>
          <w:rtl w:val="0"/>
        </w:rPr>
        <w:t xml:space="preserve">Introduction…………………………………………………………………………………………………………………….. 4</w:t>
      </w:r>
    </w:p>
    <w:p w:rsidR="00000000" w:rsidDel="00000000" w:rsidP="00000000" w:rsidRDefault="00000000" w:rsidRPr="00000000" w14:paraId="00000015">
      <w:pPr>
        <w:keepLines w:val="0"/>
        <w:widowControl w:val="1"/>
        <w:numPr>
          <w:ilvl w:val="1"/>
          <w:numId w:val="1"/>
        </w:numPr>
        <w:spacing w:after="0" w:afterAutospacing="0" w:before="0" w:beforeAutospacing="0" w:line="360" w:lineRule="auto"/>
        <w:ind w:left="990" w:hanging="360"/>
        <w:rPr>
          <w:sz w:val="24"/>
          <w:szCs w:val="24"/>
        </w:rPr>
      </w:pPr>
      <w:r w:rsidDel="00000000" w:rsidR="00000000" w:rsidRPr="00000000">
        <w:rPr>
          <w:sz w:val="24"/>
          <w:szCs w:val="24"/>
          <w:rtl w:val="0"/>
        </w:rPr>
        <w:t xml:space="preserve">Hyperspectral Use Cases…………………………………………………………………………………………… 4</w:t>
      </w:r>
    </w:p>
    <w:p w:rsidR="00000000" w:rsidDel="00000000" w:rsidP="00000000" w:rsidRDefault="00000000" w:rsidRPr="00000000" w14:paraId="00000016">
      <w:pPr>
        <w:keepLines w:val="0"/>
        <w:widowControl w:val="1"/>
        <w:numPr>
          <w:ilvl w:val="1"/>
          <w:numId w:val="1"/>
        </w:numPr>
        <w:spacing w:after="0" w:afterAutospacing="0" w:before="0" w:beforeAutospacing="0" w:line="360" w:lineRule="auto"/>
        <w:ind w:left="990" w:hanging="360"/>
        <w:rPr>
          <w:sz w:val="24"/>
          <w:szCs w:val="24"/>
        </w:rPr>
      </w:pPr>
      <w:r w:rsidDel="00000000" w:rsidR="00000000" w:rsidRPr="00000000">
        <w:rPr>
          <w:sz w:val="24"/>
          <w:szCs w:val="24"/>
          <w:rtl w:val="0"/>
        </w:rPr>
        <w:t xml:space="preserve">Popular Software Packages………………………………………………………………………………………..</w:t>
      </w:r>
    </w:p>
    <w:p w:rsidR="00000000" w:rsidDel="00000000" w:rsidP="00000000" w:rsidRDefault="00000000" w:rsidRPr="00000000" w14:paraId="00000017">
      <w:pPr>
        <w:keepLines w:val="0"/>
        <w:widowControl w:val="1"/>
        <w:numPr>
          <w:ilvl w:val="1"/>
          <w:numId w:val="1"/>
        </w:numPr>
        <w:spacing w:after="0" w:afterAutospacing="0" w:before="0" w:beforeAutospacing="0" w:line="360" w:lineRule="auto"/>
        <w:ind w:left="990" w:hanging="360"/>
        <w:rPr>
          <w:sz w:val="24"/>
          <w:szCs w:val="24"/>
        </w:rPr>
      </w:pPr>
      <w:r w:rsidDel="00000000" w:rsidR="00000000" w:rsidRPr="00000000">
        <w:rPr>
          <w:sz w:val="24"/>
          <w:szCs w:val="24"/>
          <w:rtl w:val="0"/>
        </w:rPr>
        <w:t xml:space="preserve">Obstacles in Data Analysis (spectral mixing, light intensity)……………………………………….</w:t>
      </w:r>
    </w:p>
    <w:p w:rsidR="00000000" w:rsidDel="00000000" w:rsidP="00000000" w:rsidRDefault="00000000" w:rsidRPr="00000000" w14:paraId="00000018">
      <w:pPr>
        <w:keepLines w:val="0"/>
        <w:widowControl w:val="1"/>
        <w:numPr>
          <w:ilvl w:val="0"/>
          <w:numId w:val="1"/>
        </w:numPr>
        <w:spacing w:after="0" w:afterAutospacing="0" w:before="0" w:beforeAutospacing="0" w:line="360" w:lineRule="auto"/>
        <w:ind w:left="540" w:hanging="360"/>
        <w:rPr>
          <w:sz w:val="24"/>
          <w:szCs w:val="24"/>
        </w:rPr>
      </w:pPr>
      <w:r w:rsidDel="00000000" w:rsidR="00000000" w:rsidRPr="00000000">
        <w:rPr>
          <w:sz w:val="24"/>
          <w:szCs w:val="24"/>
          <w:rtl w:val="0"/>
        </w:rPr>
        <w:t xml:space="preserve">System Requirements………………………………………………………………………………………………………</w:t>
      </w:r>
    </w:p>
    <w:p w:rsidR="00000000" w:rsidDel="00000000" w:rsidP="00000000" w:rsidRDefault="00000000" w:rsidRPr="00000000" w14:paraId="00000019">
      <w:pPr>
        <w:keepLines w:val="0"/>
        <w:widowControl w:val="1"/>
        <w:numPr>
          <w:ilvl w:val="0"/>
          <w:numId w:val="1"/>
        </w:numPr>
        <w:spacing w:after="0" w:afterAutospacing="0" w:before="0" w:beforeAutospacing="0" w:line="360" w:lineRule="auto"/>
        <w:ind w:left="540" w:hanging="360"/>
        <w:rPr>
          <w:sz w:val="24"/>
          <w:szCs w:val="24"/>
        </w:rPr>
      </w:pPr>
      <w:r w:rsidDel="00000000" w:rsidR="00000000" w:rsidRPr="00000000">
        <w:rPr>
          <w:sz w:val="24"/>
          <w:szCs w:val="24"/>
          <w:rtl w:val="0"/>
        </w:rPr>
        <w:t xml:space="preserve">System Design and Structure……………………………………………………………………………………………</w:t>
      </w:r>
    </w:p>
    <w:p w:rsidR="00000000" w:rsidDel="00000000" w:rsidP="00000000" w:rsidRDefault="00000000" w:rsidRPr="00000000" w14:paraId="0000001A">
      <w:pPr>
        <w:keepLines w:val="0"/>
        <w:widowControl w:val="1"/>
        <w:numPr>
          <w:ilvl w:val="1"/>
          <w:numId w:val="1"/>
        </w:numPr>
        <w:spacing w:after="0" w:afterAutospacing="0" w:before="0" w:beforeAutospacing="0" w:line="360" w:lineRule="auto"/>
        <w:ind w:left="990" w:hanging="360"/>
        <w:rPr>
          <w:sz w:val="24"/>
          <w:szCs w:val="24"/>
        </w:rPr>
      </w:pPr>
      <w:r w:rsidDel="00000000" w:rsidR="00000000" w:rsidRPr="00000000">
        <w:rPr>
          <w:sz w:val="24"/>
          <w:szCs w:val="24"/>
          <w:rtl w:val="0"/>
        </w:rPr>
        <w:t xml:space="preserve">Module System………………………………………………………………………………………………………..</w:t>
      </w:r>
    </w:p>
    <w:p w:rsidR="00000000" w:rsidDel="00000000" w:rsidP="00000000" w:rsidRDefault="00000000" w:rsidRPr="00000000" w14:paraId="0000001B">
      <w:pPr>
        <w:keepLines w:val="0"/>
        <w:widowControl w:val="1"/>
        <w:numPr>
          <w:ilvl w:val="1"/>
          <w:numId w:val="1"/>
        </w:numPr>
        <w:spacing w:after="0" w:afterAutospacing="0" w:before="0" w:beforeAutospacing="0" w:line="360" w:lineRule="auto"/>
        <w:ind w:left="990" w:hanging="360"/>
        <w:rPr>
          <w:sz w:val="24"/>
          <w:szCs w:val="24"/>
        </w:rPr>
      </w:pPr>
      <w:r w:rsidDel="00000000" w:rsidR="00000000" w:rsidRPr="00000000">
        <w:rPr>
          <w:sz w:val="24"/>
          <w:szCs w:val="24"/>
          <w:rtl w:val="0"/>
        </w:rPr>
        <w:t xml:space="preserve">Code Structure…………………………………………………………………………………………………………</w:t>
      </w:r>
    </w:p>
    <w:p w:rsidR="00000000" w:rsidDel="00000000" w:rsidP="00000000" w:rsidRDefault="00000000" w:rsidRPr="00000000" w14:paraId="0000001C">
      <w:pPr>
        <w:keepLines w:val="0"/>
        <w:widowControl w:val="1"/>
        <w:numPr>
          <w:ilvl w:val="1"/>
          <w:numId w:val="1"/>
        </w:numPr>
        <w:spacing w:after="0" w:afterAutospacing="0" w:before="0" w:beforeAutospacing="0" w:line="360" w:lineRule="auto"/>
        <w:ind w:left="990" w:hanging="360"/>
        <w:rPr>
          <w:sz w:val="24"/>
          <w:szCs w:val="24"/>
        </w:rPr>
      </w:pPr>
      <w:r w:rsidDel="00000000" w:rsidR="00000000" w:rsidRPr="00000000">
        <w:rPr>
          <w:sz w:val="24"/>
          <w:szCs w:val="24"/>
          <w:rtl w:val="0"/>
        </w:rPr>
        <w:t xml:space="preserve">Downloading and Handling Hyperion Data………………………………………………………………</w:t>
      </w:r>
    </w:p>
    <w:p w:rsidR="00000000" w:rsidDel="00000000" w:rsidP="00000000" w:rsidRDefault="00000000" w:rsidRPr="00000000" w14:paraId="0000001D">
      <w:pPr>
        <w:keepLines w:val="0"/>
        <w:widowControl w:val="1"/>
        <w:numPr>
          <w:ilvl w:val="1"/>
          <w:numId w:val="1"/>
        </w:numPr>
        <w:spacing w:after="0" w:afterAutospacing="0" w:before="0" w:beforeAutospacing="0" w:line="360" w:lineRule="auto"/>
        <w:ind w:left="990" w:hanging="360"/>
        <w:rPr>
          <w:sz w:val="24"/>
          <w:szCs w:val="24"/>
        </w:rPr>
      </w:pPr>
      <w:r w:rsidDel="00000000" w:rsidR="00000000" w:rsidRPr="00000000">
        <w:rPr>
          <w:sz w:val="24"/>
          <w:szCs w:val="24"/>
          <w:rtl w:val="0"/>
        </w:rPr>
        <w:t xml:space="preserve">Handling Other HSI Files……………………………………………………………………………………………</w:t>
      </w:r>
      <w:r w:rsidDel="00000000" w:rsidR="00000000" w:rsidRPr="00000000">
        <w:rPr>
          <w:rtl w:val="0"/>
        </w:rPr>
      </w:r>
    </w:p>
    <w:p w:rsidR="00000000" w:rsidDel="00000000" w:rsidP="00000000" w:rsidRDefault="00000000" w:rsidRPr="00000000" w14:paraId="0000001E">
      <w:pPr>
        <w:keepLines w:val="0"/>
        <w:widowControl w:val="1"/>
        <w:numPr>
          <w:ilvl w:val="1"/>
          <w:numId w:val="1"/>
        </w:numPr>
        <w:spacing w:after="0" w:afterAutospacing="0" w:before="0" w:beforeAutospacing="0" w:line="360" w:lineRule="auto"/>
        <w:ind w:left="990" w:hanging="360"/>
        <w:rPr>
          <w:sz w:val="24"/>
          <w:szCs w:val="24"/>
        </w:rPr>
      </w:pPr>
      <w:r w:rsidDel="00000000" w:rsidR="00000000" w:rsidRPr="00000000">
        <w:rPr>
          <w:sz w:val="24"/>
          <w:szCs w:val="24"/>
          <w:rtl w:val="0"/>
        </w:rPr>
        <w:t xml:space="preserve">Creating a Custom Spectral Library…………………………………………………………………………..</w:t>
      </w:r>
    </w:p>
    <w:p w:rsidR="00000000" w:rsidDel="00000000" w:rsidP="00000000" w:rsidRDefault="00000000" w:rsidRPr="00000000" w14:paraId="0000001F">
      <w:pPr>
        <w:keepLines w:val="0"/>
        <w:widowControl w:val="1"/>
        <w:numPr>
          <w:ilvl w:val="1"/>
          <w:numId w:val="1"/>
        </w:numPr>
        <w:spacing w:after="0" w:afterAutospacing="0" w:before="0" w:beforeAutospacing="0" w:line="360" w:lineRule="auto"/>
        <w:ind w:left="990" w:hanging="360"/>
        <w:rPr>
          <w:sz w:val="24"/>
          <w:szCs w:val="24"/>
        </w:rPr>
      </w:pPr>
      <w:r w:rsidDel="00000000" w:rsidR="00000000" w:rsidRPr="00000000">
        <w:rPr>
          <w:sz w:val="24"/>
          <w:szCs w:val="24"/>
          <w:rtl w:val="0"/>
        </w:rPr>
        <w:t xml:space="preserve">Pixel Classification…………………………………………………………………………………………………….</w:t>
      </w:r>
    </w:p>
    <w:p w:rsidR="00000000" w:rsidDel="00000000" w:rsidP="00000000" w:rsidRDefault="00000000" w:rsidRPr="00000000" w14:paraId="00000020">
      <w:pPr>
        <w:keepLines w:val="0"/>
        <w:widowControl w:val="1"/>
        <w:numPr>
          <w:ilvl w:val="0"/>
          <w:numId w:val="1"/>
        </w:numPr>
        <w:spacing w:before="0" w:beforeAutospacing="0" w:line="360" w:lineRule="auto"/>
        <w:ind w:left="540" w:hanging="360"/>
        <w:rPr>
          <w:sz w:val="24"/>
          <w:szCs w:val="24"/>
        </w:rPr>
      </w:pPr>
      <w:r w:rsidDel="00000000" w:rsidR="00000000" w:rsidRPr="00000000">
        <w:rPr>
          <w:sz w:val="24"/>
          <w:szCs w:val="24"/>
          <w:rtl w:val="0"/>
        </w:rPr>
        <w:t xml:space="preserve">Conclusions and Future Directions…………………………………………………………………………………..</w:t>
      </w:r>
    </w:p>
    <w:p w:rsidR="00000000" w:rsidDel="00000000" w:rsidP="00000000" w:rsidRDefault="00000000" w:rsidRPr="00000000" w14:paraId="00000021">
      <w:pPr>
        <w:keepLines w:val="0"/>
        <w:widowControl w:val="1"/>
        <w:spacing w:line="360" w:lineRule="auto"/>
        <w:ind w:left="0" w:firstLine="0"/>
        <w:rPr>
          <w:sz w:val="24"/>
          <w:szCs w:val="24"/>
        </w:rPr>
      </w:pPr>
      <w:r w:rsidDel="00000000" w:rsidR="00000000" w:rsidRPr="00000000">
        <w:rPr>
          <w:sz w:val="24"/>
          <w:szCs w:val="24"/>
          <w:rtl w:val="0"/>
        </w:rPr>
        <w:t xml:space="preserve">References…………………………………………………………………………………………………………………………………</w:t>
      </w:r>
    </w:p>
    <w:p w:rsidR="00000000" w:rsidDel="00000000" w:rsidP="00000000" w:rsidRDefault="00000000" w:rsidRPr="00000000" w14:paraId="00000022">
      <w:pPr>
        <w:keepLines w:val="0"/>
        <w:widowControl w:val="1"/>
        <w:spacing w:line="360" w:lineRule="auto"/>
        <w:ind w:left="0" w:firstLine="0"/>
        <w:rPr>
          <w:sz w:val="24"/>
          <w:szCs w:val="24"/>
        </w:rPr>
      </w:pPr>
      <w:r w:rsidDel="00000000" w:rsidR="00000000" w:rsidRPr="00000000">
        <w:rPr>
          <w:sz w:val="24"/>
          <w:szCs w:val="24"/>
          <w:rtl w:val="0"/>
        </w:rPr>
        <w:t xml:space="preserve">Appendix I - Installation of HyperGix …………………………………………………………………………………………</w:t>
      </w:r>
    </w:p>
    <w:p w:rsidR="00000000" w:rsidDel="00000000" w:rsidP="00000000" w:rsidRDefault="00000000" w:rsidRPr="00000000" w14:paraId="00000023">
      <w:pPr>
        <w:keepLines w:val="0"/>
        <w:widowControl w:val="1"/>
        <w:spacing w:line="360" w:lineRule="auto"/>
        <w:ind w:left="0" w:firstLine="0"/>
        <w:rPr>
          <w:sz w:val="24"/>
          <w:szCs w:val="24"/>
        </w:rPr>
      </w:pPr>
      <w:r w:rsidDel="00000000" w:rsidR="00000000" w:rsidRPr="00000000">
        <w:rPr>
          <w:sz w:val="24"/>
          <w:szCs w:val="24"/>
          <w:rtl w:val="0"/>
        </w:rPr>
        <w:t xml:space="preserve">Appendix II - Source Code and Modularity………………………………………………………………………………..</w:t>
      </w: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spacing w:line="480" w:lineRule="auto"/>
        <w:rPr/>
      </w:pPr>
      <w:bookmarkStart w:colFirst="0" w:colLast="0" w:name="_r5k5bffn0hnq" w:id="5"/>
      <w:bookmarkEnd w:id="5"/>
      <w:r w:rsidDel="00000000" w:rsidR="00000000" w:rsidRPr="00000000">
        <w:rPr>
          <w:rtl w:val="0"/>
        </w:rPr>
        <w:t xml:space="preserve">List of Figures</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spacing w:line="480" w:lineRule="auto"/>
        <w:ind w:left="0" w:firstLine="0"/>
        <w:rPr/>
      </w:pPr>
      <w:bookmarkStart w:colFirst="0" w:colLast="0" w:name="_p9tayptzcb0u" w:id="6"/>
      <w:bookmarkEnd w:id="6"/>
      <w:r w:rsidDel="00000000" w:rsidR="00000000" w:rsidRPr="00000000">
        <w:rPr>
          <w:rtl w:val="0"/>
        </w:rPr>
        <w:t xml:space="preserve">1.</w:t>
        <w:tab/>
        <w:t xml:space="preserve">Introduction</w:t>
      </w:r>
    </w:p>
    <w:p w:rsidR="00000000" w:rsidDel="00000000" w:rsidP="00000000" w:rsidRDefault="00000000" w:rsidRPr="00000000" w14:paraId="00000026">
      <w:pPr>
        <w:rPr/>
      </w:pPr>
      <w:r w:rsidDel="00000000" w:rsidR="00000000" w:rsidRPr="00000000">
        <w:rPr>
          <w:sz w:val="24"/>
          <w:szCs w:val="24"/>
          <w:rtl w:val="0"/>
        </w:rPr>
        <w:tab/>
      </w:r>
      <w:r w:rsidDel="00000000" w:rsidR="00000000" w:rsidRPr="00000000">
        <w:rPr>
          <w:rtl w:val="0"/>
        </w:rPr>
        <w:t xml:space="preserve">Spectral imaging is the art and science of capturing electromagnetic (EM) information across the EM spectrum. This spectrum includes visible light, but also infrared, ultraviolet, microwaves, x-rays, gamma rays and radio waves. Wave type is determined simply by its frequency and wavelength. Radio waves are the largest and  have the lowest frequency while gamma rays are at the other end of the spectrum with wavelengths as small as atoms. [] All physical objects reflect these waves in different amounts. Plants appear green not because they absorb green light, but because they reject it and reflect it away back towards our eyes. However, human eyes can only see within the visible light spectrum and cannot measure the light reflected in other frequencies without special tools. Spectral imaging was developed to capture and display that type of information, using specialized film or digital sensors sensitive to specific frequencies of interest.</w:t>
      </w:r>
    </w:p>
    <w:p w:rsidR="00000000" w:rsidDel="00000000" w:rsidP="00000000" w:rsidRDefault="00000000" w:rsidRPr="00000000" w14:paraId="00000027">
      <w:pPr>
        <w:rPr/>
      </w:pPr>
      <w:r w:rsidDel="00000000" w:rsidR="00000000" w:rsidRPr="00000000">
        <w:rPr>
          <w:rtl w:val="0"/>
        </w:rPr>
        <w:tab/>
        <w:t xml:space="preserve">Hyperspectral imaging is a more recent advancement within this field. Rather than capturing light in a few choice frequency ranges, hyperspectral sensors aim to capture reflectance values across a wide and continuous expanse of the EM spectrum – usually beginning with ultraviolet and visible light and expanding to the near infrared and shortwave infrared frequency ranges.</w:t>
      </w:r>
    </w:p>
    <w:p w:rsidR="00000000" w:rsidDel="00000000" w:rsidP="00000000" w:rsidRDefault="00000000" w:rsidRPr="00000000" w14:paraId="00000028">
      <w:pPr>
        <w:spacing w:line="276" w:lineRule="auto"/>
        <w:rPr/>
      </w:pPr>
      <w:r w:rsidDel="00000000" w:rsidR="00000000" w:rsidRPr="00000000">
        <w:rPr>
          <w:rFonts w:ascii="Arial" w:cs="Arial" w:eastAsia="Arial" w:hAnsi="Arial"/>
          <w:sz w:val="24"/>
          <w:szCs w:val="24"/>
        </w:rPr>
        <w:drawing>
          <wp:inline distB="114300" distT="114300" distL="114300" distR="114300">
            <wp:extent cx="5943600" cy="64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sectPr>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540" w:hanging="360"/>
      </w:pPr>
      <w:rPr>
        <w:u w:val="none"/>
      </w:rPr>
    </w:lvl>
    <w:lvl w:ilvl="1">
      <w:start w:val="1"/>
      <w:numFmt w:val="decimal"/>
      <w:lvlText w:val="%1.%2."/>
      <w:lvlJc w:val="right"/>
      <w:pPr>
        <w:ind w:left="99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
      </w:rPr>
    </w:rPrDefault>
    <w:pPrDefault>
      <w:pPr>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line="360" w:lineRule="auto"/>
    </w:pPr>
    <w:rPr>
      <w:rFonts w:ascii="Cambria" w:cs="Cambria" w:eastAsia="Cambria" w:hAnsi="Cambria"/>
      <w:b w:val="1"/>
      <w:sz w:val="36"/>
      <w:szCs w:val="36"/>
    </w:rPr>
  </w:style>
  <w:style w:type="paragraph" w:styleId="Heading3">
    <w:name w:val="heading 3"/>
    <w:basedOn w:val="Normal"/>
    <w:next w:val="Normal"/>
    <w:pPr>
      <w:keepNext w:val="1"/>
      <w:keepLines w:val="1"/>
    </w:pPr>
    <w:rPr>
      <w:rFonts w:ascii="Cambria" w:cs="Cambria" w:eastAsia="Cambria" w:hAnsi="Cambria"/>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